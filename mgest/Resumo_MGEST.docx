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Times New Roman" w:ascii="Times New Roman" w:hAnsi="Times New Roman"/>
          <w:sz w:val="24"/>
          <w:szCs w:val="24"/>
        </w:rPr>
        <w:t>O envelhecimento populacional nos municípios do Sul/Sudoeste de Minas: análise de agrupamento usando componentes principais</w:t>
      </w:r>
    </w:p>
    <w:p>
      <w:pPr>
        <w:pStyle w:val="Normal"/>
        <w:jc w:val="both"/>
        <w:rPr>
          <w:rFonts w:ascii="Times New Roman" w:hAnsi="Times New Roman" w:cs="Times New Roman"/>
          <w:sz w:val="24"/>
          <w:szCs w:val="24"/>
        </w:rPr>
      </w:pPr>
      <w:r>
        <w:rPr/>
      </w:r>
    </w:p>
    <w:p>
      <w:pPr>
        <w:pStyle w:val="Normal"/>
        <w:jc w:val="both"/>
        <w:rPr/>
      </w:pPr>
      <w:r>
        <w:rPr>
          <w:rFonts w:cs="Times New Roman" w:ascii="Times New Roman" w:hAnsi="Times New Roman"/>
          <w:sz w:val="24"/>
          <w:szCs w:val="24"/>
        </w:rPr>
        <w:t xml:space="preserve">Nas últimas décadas, o Brasil passou de um cenário em que experimentava elevadas taxas de mortalidade e fecundidade para outro </w:t>
      </w:r>
      <w:ins w:id="0" w:author="Unknown Author" w:date="2016-06-09T12:59:00Z">
        <w:r>
          <w:rPr>
            <w:rFonts w:cs="Times New Roman" w:ascii="Times New Roman" w:hAnsi="Times New Roman"/>
            <w:sz w:val="24"/>
            <w:szCs w:val="24"/>
          </w:rPr>
          <w:t xml:space="preserve">cenário </w:t>
        </w:r>
      </w:ins>
      <w:del w:id="1" w:author="Unknown Author" w:date="2016-06-09T12:59:00Z">
        <w:r>
          <w:rPr>
            <w:rFonts w:cs="Times New Roman" w:ascii="Times New Roman" w:hAnsi="Times New Roman"/>
            <w:sz w:val="24"/>
            <w:szCs w:val="24"/>
          </w:rPr>
          <w:delText>em</w:delText>
        </w:r>
      </w:del>
      <w:ins w:id="2" w:author="Unknown Author" w:date="2016-06-09T12:59:00Z">
        <w:r>
          <w:rPr>
            <w:rFonts w:cs="Times New Roman" w:ascii="Times New Roman" w:hAnsi="Times New Roman"/>
            <w:sz w:val="24"/>
            <w:szCs w:val="24"/>
          </w:rPr>
          <w:t>com</w:t>
        </w:r>
      </w:ins>
      <w:r>
        <w:rPr>
          <w:rFonts w:cs="Times New Roman" w:ascii="Times New Roman" w:hAnsi="Times New Roman"/>
          <w:sz w:val="24"/>
          <w:szCs w:val="24"/>
        </w:rPr>
        <w:t xml:space="preserve"> </w:t>
      </w:r>
      <w:ins w:id="3" w:author="Unknown Author" w:date="2016-06-09T12:59:00Z">
        <w:r>
          <w:rPr>
            <w:rFonts w:cs="Times New Roman" w:ascii="Times New Roman" w:hAnsi="Times New Roman"/>
            <w:sz w:val="24"/>
            <w:szCs w:val="24"/>
          </w:rPr>
          <w:t>menores taxas</w:t>
        </w:r>
      </w:ins>
      <w:del w:id="4" w:author="Unknown Author" w:date="2016-06-09T12:59:00Z">
        <w:r>
          <w:rPr>
            <w:rFonts w:cs="Times New Roman" w:ascii="Times New Roman" w:hAnsi="Times New Roman"/>
            <w:sz w:val="24"/>
            <w:szCs w:val="24"/>
          </w:rPr>
          <w:delText>níveis menores</w:delText>
        </w:r>
      </w:del>
      <w:r>
        <w:rPr>
          <w:rFonts w:cs="Times New Roman" w:ascii="Times New Roman" w:hAnsi="Times New Roman"/>
          <w:sz w:val="24"/>
          <w:szCs w:val="24"/>
        </w:rPr>
        <w:t xml:space="preserve">, a chamada transição demográfica. Essas transformações, que conduzem ao envelhecimento populacional, não ocorreram de forma uniforme em todas as regiões do país, produzindo diferenciais demográficos. Nesse sentido, o objetivo deste trabalho é propor uma classificação dos municípios mineiros, com ênfase na mesorregião </w:t>
      </w:r>
      <w:ins w:id="5" w:author="Unknown Author" w:date="2016-06-09T12:59:00Z">
        <w:r>
          <w:rPr>
            <w:rFonts w:cs="Times New Roman" w:ascii="Times New Roman" w:hAnsi="Times New Roman"/>
            <w:sz w:val="24"/>
            <w:szCs w:val="24"/>
          </w:rPr>
          <w:t>S</w:t>
        </w:r>
      </w:ins>
      <w:del w:id="6" w:author="Unknown Author" w:date="2016-06-09T12:59:00Z">
        <w:r>
          <w:rPr>
            <w:rFonts w:cs="Times New Roman" w:ascii="Times New Roman" w:hAnsi="Times New Roman"/>
            <w:sz w:val="24"/>
            <w:szCs w:val="24"/>
          </w:rPr>
          <w:delText>s</w:delText>
        </w:r>
      </w:del>
      <w:r>
        <w:rPr>
          <w:rFonts w:cs="Times New Roman" w:ascii="Times New Roman" w:hAnsi="Times New Roman"/>
          <w:sz w:val="24"/>
          <w:szCs w:val="24"/>
        </w:rPr>
        <w:t>ul</w:t>
      </w:r>
      <w:ins w:id="7" w:author="Unknown Author" w:date="2016-06-09T13:00:00Z">
        <w:r>
          <w:rPr>
            <w:rFonts w:cs="Times New Roman" w:ascii="Times New Roman" w:hAnsi="Times New Roman"/>
            <w:sz w:val="24"/>
            <w:szCs w:val="24"/>
          </w:rPr>
          <w:t>/</w:t>
        </w:r>
      </w:ins>
      <w:del w:id="8" w:author="Unknown Author" w:date="2016-06-09T13:00:00Z">
        <w:r>
          <w:rPr>
            <w:rFonts w:cs="Times New Roman" w:ascii="Times New Roman" w:hAnsi="Times New Roman"/>
            <w:sz w:val="24"/>
            <w:szCs w:val="24"/>
          </w:rPr>
          <w:delText xml:space="preserve"> e </w:delText>
        </w:r>
      </w:del>
      <w:ins w:id="9" w:author="Unknown Author" w:date="2016-06-09T12:59:00Z">
        <w:r>
          <w:rPr>
            <w:rFonts w:cs="Times New Roman" w:ascii="Times New Roman" w:hAnsi="Times New Roman"/>
            <w:sz w:val="24"/>
            <w:szCs w:val="24"/>
          </w:rPr>
          <w:t>S</w:t>
        </w:r>
      </w:ins>
      <w:del w:id="10" w:author="Unknown Author" w:date="2016-06-09T12:59:00Z">
        <w:r>
          <w:rPr>
            <w:rFonts w:cs="Times New Roman" w:ascii="Times New Roman" w:hAnsi="Times New Roman"/>
            <w:sz w:val="24"/>
            <w:szCs w:val="24"/>
          </w:rPr>
          <w:delText>s</w:delText>
        </w:r>
      </w:del>
      <w:r>
        <w:rPr>
          <w:rFonts w:cs="Times New Roman" w:ascii="Times New Roman" w:hAnsi="Times New Roman"/>
          <w:sz w:val="24"/>
          <w:szCs w:val="24"/>
        </w:rPr>
        <w:t>udoeste</w:t>
      </w:r>
      <w:ins w:id="11" w:author="Unknown Author" w:date="2016-06-09T12:59:00Z">
        <w:r>
          <w:rPr>
            <w:rFonts w:cs="Times New Roman" w:ascii="Times New Roman" w:hAnsi="Times New Roman"/>
            <w:sz w:val="24"/>
            <w:szCs w:val="24"/>
          </w:rPr>
          <w:t xml:space="preserve"> </w:t>
        </w:r>
      </w:ins>
      <w:ins w:id="12" w:author="Unknown Author" w:date="2016-06-09T12:59:00Z">
        <w:r>
          <w:rPr>
            <w:rFonts w:cs="Times New Roman" w:ascii="Times New Roman" w:hAnsi="Times New Roman"/>
            <w:sz w:val="24"/>
            <w:szCs w:val="24"/>
          </w:rPr>
          <w:t>de Minas</w:t>
        </w:r>
      </w:ins>
      <w:r>
        <w:rPr>
          <w:rFonts w:cs="Times New Roman" w:ascii="Times New Roman" w:hAnsi="Times New Roman"/>
          <w:sz w:val="24"/>
          <w:szCs w:val="24"/>
        </w:rPr>
        <w:t xml:space="preserve">, em relação ao processo de envelhecimento populacional. </w:t>
      </w:r>
      <w:del w:id="13" w:author="Unknown Author" w:date="2016-06-09T13:00:00Z">
        <w:r>
          <w:rPr>
            <w:rFonts w:cs="Times New Roman" w:ascii="Times New Roman" w:hAnsi="Times New Roman"/>
            <w:sz w:val="24"/>
            <w:szCs w:val="24"/>
          </w:rPr>
          <w:delText>Especificamente, s</w:delText>
        </w:r>
      </w:del>
      <w:ins w:id="14" w:author="Unknown Author" w:date="2016-06-09T13:00:00Z">
        <w:r>
          <w:rPr>
            <w:rFonts w:cs="Times New Roman" w:ascii="Times New Roman" w:hAnsi="Times New Roman"/>
            <w:sz w:val="24"/>
            <w:szCs w:val="24"/>
          </w:rPr>
          <w:t>S</w:t>
        </w:r>
      </w:ins>
      <w:del w:id="15" w:author="Unknown Author" w:date="2016-06-09T13:00:00Z">
        <w:r>
          <w:rPr>
            <w:rFonts w:cs="Times New Roman" w:ascii="Times New Roman" w:hAnsi="Times New Roman"/>
            <w:sz w:val="24"/>
            <w:szCs w:val="24"/>
          </w:rPr>
          <w:delText>er</w:delText>
        </w:r>
      </w:del>
      <w:ins w:id="16" w:author="Unknown Author" w:date="2016-06-09T13:00:00Z">
        <w:r>
          <w:rPr>
            <w:rFonts w:cs="Times New Roman" w:ascii="Times New Roman" w:hAnsi="Times New Roman"/>
            <w:sz w:val="24"/>
            <w:szCs w:val="24"/>
          </w:rPr>
          <w:t>ão</w:t>
        </w:r>
      </w:ins>
      <w:del w:id="17" w:author="Unknown Author" w:date="2016-06-09T13:00:00Z">
        <w:r>
          <w:rPr>
            <w:rFonts w:cs="Times New Roman" w:ascii="Times New Roman" w:hAnsi="Times New Roman"/>
            <w:sz w:val="24"/>
            <w:szCs w:val="24"/>
          </w:rPr>
          <w:delText>á</w:delText>
        </w:r>
      </w:del>
      <w:r>
        <w:rPr>
          <w:rFonts w:cs="Times New Roman" w:ascii="Times New Roman" w:hAnsi="Times New Roman"/>
          <w:sz w:val="24"/>
          <w:szCs w:val="24"/>
        </w:rPr>
        <w:t xml:space="preserve"> utilizad</w:t>
      </w:r>
      <w:ins w:id="18" w:author="Unknown Author" w:date="2016-06-09T13:00:00Z">
        <w:r>
          <w:rPr>
            <w:rFonts w:cs="Times New Roman" w:ascii="Times New Roman" w:hAnsi="Times New Roman"/>
            <w:sz w:val="24"/>
            <w:szCs w:val="24"/>
          </w:rPr>
          <w:t>o</w:t>
        </w:r>
      </w:ins>
      <w:del w:id="19" w:author="Unknown Author" w:date="2016-06-09T13:00:00Z">
        <w:r>
          <w:rPr>
            <w:rFonts w:cs="Times New Roman" w:ascii="Times New Roman" w:hAnsi="Times New Roman"/>
            <w:sz w:val="24"/>
            <w:szCs w:val="24"/>
          </w:rPr>
          <w:delText>a</w:delText>
        </w:r>
      </w:del>
      <w:ins w:id="20" w:author="Unknown Author" w:date="2016-06-09T13:00:00Z">
        <w:r>
          <w:rPr>
            <w:rFonts w:cs="Times New Roman" w:ascii="Times New Roman" w:hAnsi="Times New Roman"/>
            <w:sz w:val="24"/>
            <w:szCs w:val="24"/>
          </w:rPr>
          <w:t>s</w:t>
        </w:r>
      </w:ins>
      <w:r>
        <w:rPr>
          <w:rFonts w:cs="Times New Roman" w:ascii="Times New Roman" w:hAnsi="Times New Roman"/>
          <w:sz w:val="24"/>
          <w:szCs w:val="24"/>
        </w:rPr>
        <w:t xml:space="preserve"> a análise de componentes principais e diferentes métodos de agrupamento</w:t>
      </w:r>
      <w:ins w:id="21" w:author="Unknown Author" w:date="2016-06-09T13:00:00Z">
        <w:r>
          <w:rPr>
            <w:rFonts w:cs="Times New Roman" w:ascii="Times New Roman" w:hAnsi="Times New Roman"/>
            <w:sz w:val="24"/>
            <w:szCs w:val="24"/>
          </w:rPr>
          <w:t xml:space="preserve">, </w:t>
        </w:r>
      </w:ins>
      <w:ins w:id="22" w:author="Unknown Author" w:date="2016-06-09T13:00:00Z">
        <w:r>
          <w:rPr>
            <w:rFonts w:cs="Times New Roman" w:ascii="Times New Roman" w:hAnsi="Times New Roman"/>
            <w:sz w:val="24"/>
            <w:szCs w:val="24"/>
          </w:rPr>
          <w:t>comparando os</w:t>
        </w:r>
      </w:ins>
      <w:del w:id="23" w:author="Unknown Author" w:date="2016-06-09T13:00:00Z">
        <w:r>
          <w:rPr>
            <w:rFonts w:cs="Times New Roman" w:ascii="Times New Roman" w:hAnsi="Times New Roman"/>
            <w:sz w:val="24"/>
            <w:szCs w:val="24"/>
          </w:rPr>
          <w:delText xml:space="preserve"> e os</w:delText>
        </w:r>
      </w:del>
      <w:r>
        <w:rPr>
          <w:rFonts w:cs="Times New Roman" w:ascii="Times New Roman" w:hAnsi="Times New Roman"/>
          <w:sz w:val="24"/>
          <w:szCs w:val="24"/>
        </w:rPr>
        <w:t xml:space="preserve"> resultados obtidos</w:t>
      </w:r>
      <w:del w:id="24" w:author="Unknown Author" w:date="2016-06-09T13:01:00Z">
        <w:r>
          <w:rPr>
            <w:rFonts w:cs="Times New Roman" w:ascii="Times New Roman" w:hAnsi="Times New Roman"/>
            <w:sz w:val="24"/>
            <w:szCs w:val="24"/>
          </w:rPr>
          <w:delText xml:space="preserve"> serão comparados</w:delText>
        </w:r>
      </w:del>
      <w:r>
        <w:rPr>
          <w:rFonts w:cs="Times New Roman" w:ascii="Times New Roman" w:hAnsi="Times New Roman"/>
          <w:sz w:val="24"/>
          <w:szCs w:val="24"/>
        </w:rPr>
        <w:t>. Por último, diferentes critérios para definição do número de grupos na partição final da análise de agrupamento s</w:t>
      </w:r>
      <w:del w:id="25" w:author="Unknown Author" w:date="2016-06-09T13:01:00Z">
        <w:r>
          <w:rPr>
            <w:rFonts w:cs="Times New Roman" w:ascii="Times New Roman" w:hAnsi="Times New Roman"/>
            <w:sz w:val="24"/>
            <w:szCs w:val="24"/>
          </w:rPr>
          <w:delText>er</w:delText>
        </w:r>
      </w:del>
      <w:r>
        <w:rPr>
          <w:rFonts w:cs="Times New Roman" w:ascii="Times New Roman" w:hAnsi="Times New Roman"/>
          <w:sz w:val="24"/>
          <w:szCs w:val="24"/>
        </w:rPr>
        <w:t xml:space="preserve">ão </w:t>
      </w:r>
      <w:ins w:id="26" w:author="Unknown Author" w:date="2016-06-09T13:00:00Z">
        <w:r>
          <w:rPr>
            <w:rFonts w:cs="Times New Roman" w:ascii="Times New Roman" w:hAnsi="Times New Roman"/>
            <w:sz w:val="24"/>
            <w:szCs w:val="24"/>
          </w:rPr>
          <w:t>avaliados</w:t>
        </w:r>
      </w:ins>
      <w:del w:id="27" w:author="Unknown Author" w:date="2016-06-09T13:00:00Z">
        <w:r>
          <w:rPr>
            <w:rFonts w:cs="Times New Roman" w:ascii="Times New Roman" w:hAnsi="Times New Roman"/>
            <w:sz w:val="24"/>
            <w:szCs w:val="24"/>
          </w:rPr>
          <w:delText>analisados</w:delText>
        </w:r>
      </w:del>
      <w:r>
        <w:rPr>
          <w:rFonts w:cs="Times New Roman" w:ascii="Times New Roman" w:hAnsi="Times New Roman"/>
          <w:sz w:val="24"/>
          <w:szCs w:val="24"/>
        </w:rPr>
        <w:t xml:space="preserve">. </w:t>
      </w:r>
      <w:ins w:id="28" w:author="Unknown Author" w:date="2016-06-09T13:01:00Z">
        <w:r>
          <w:rPr>
            <w:rFonts w:cs="Times New Roman" w:ascii="Times New Roman" w:hAnsi="Times New Roman"/>
            <w:sz w:val="24"/>
            <w:szCs w:val="24"/>
          </w:rPr>
          <w:t>O</w:t>
        </w:r>
      </w:ins>
      <w:del w:id="29" w:author="Unknown Author" w:date="2016-06-09T13:01:00Z">
        <w:r>
          <w:rPr>
            <w:rFonts w:cs="Times New Roman" w:ascii="Times New Roman" w:hAnsi="Times New Roman"/>
            <w:sz w:val="24"/>
            <w:szCs w:val="24"/>
          </w:rPr>
          <w:delText>A</w:delText>
        </w:r>
      </w:del>
      <w:r>
        <w:rPr>
          <w:rFonts w:cs="Times New Roman" w:ascii="Times New Roman" w:hAnsi="Times New Roman"/>
          <w:sz w:val="24"/>
          <w:szCs w:val="24"/>
        </w:rPr>
        <w:t xml:space="preserve">s </w:t>
      </w:r>
      <w:del w:id="30" w:author="Unknown Author" w:date="2016-06-09T13:01:00Z">
        <w:r>
          <w:rPr>
            <w:rFonts w:cs="Times New Roman" w:ascii="Times New Roman" w:hAnsi="Times New Roman"/>
            <w:sz w:val="24"/>
            <w:szCs w:val="24"/>
          </w:rPr>
          <w:delText xml:space="preserve">bases de </w:delText>
        </w:r>
      </w:del>
      <w:r>
        <w:rPr>
          <w:rFonts w:cs="Times New Roman" w:ascii="Times New Roman" w:hAnsi="Times New Roman"/>
          <w:sz w:val="24"/>
          <w:szCs w:val="24"/>
        </w:rPr>
        <w:t>dados utilizad</w:t>
      </w:r>
      <w:ins w:id="31" w:author="Unknown Author" w:date="2016-06-09T13:01:00Z">
        <w:r>
          <w:rPr>
            <w:rFonts w:cs="Times New Roman" w:ascii="Times New Roman" w:hAnsi="Times New Roman"/>
            <w:sz w:val="24"/>
            <w:szCs w:val="24"/>
          </w:rPr>
          <w:t>o</w:t>
        </w:r>
      </w:ins>
      <w:del w:id="32" w:author="Unknown Author" w:date="2016-06-09T13:01:00Z">
        <w:r>
          <w:rPr>
            <w:rFonts w:cs="Times New Roman" w:ascii="Times New Roman" w:hAnsi="Times New Roman"/>
            <w:sz w:val="24"/>
            <w:szCs w:val="24"/>
          </w:rPr>
          <w:delText>a</w:delText>
        </w:r>
      </w:del>
      <w:r>
        <w:rPr>
          <w:rFonts w:cs="Times New Roman" w:ascii="Times New Roman" w:hAnsi="Times New Roman"/>
          <w:sz w:val="24"/>
          <w:szCs w:val="24"/>
        </w:rPr>
        <w:t xml:space="preserve">s no trabalho são provenientes do </w:t>
      </w:r>
      <w:ins w:id="33" w:author="Unknown Author" w:date="2016-06-09T13:02:00Z">
        <w:r>
          <w:rPr>
            <w:rFonts w:cs="Times New Roman" w:ascii="Times New Roman" w:hAnsi="Times New Roman"/>
            <w:sz w:val="24"/>
            <w:szCs w:val="24"/>
          </w:rPr>
          <w:t xml:space="preserve">Censo Demográfico 2010 do IBGE, consultados por meio do </w:t>
        </w:r>
      </w:ins>
      <w:r>
        <w:rPr>
          <w:rFonts w:cs="Times New Roman" w:ascii="Times New Roman" w:hAnsi="Times New Roman"/>
          <w:sz w:val="24"/>
          <w:szCs w:val="24"/>
        </w:rPr>
        <w:t>Atlas do Desenvolvimento Humano no Brasil</w:t>
      </w:r>
      <w:del w:id="34" w:author="Unknown Author" w:date="2016-06-09T13:07:00Z">
        <w:r>
          <w:rPr>
            <w:rFonts w:cs="Times New Roman" w:ascii="Times New Roman" w:hAnsi="Times New Roman"/>
            <w:sz w:val="24"/>
            <w:szCs w:val="24"/>
          </w:rPr>
          <w:delText xml:space="preserve"> 2013</w:delText>
        </w:r>
      </w:del>
      <w:r>
        <w:rPr>
          <w:rFonts w:cs="Times New Roman" w:ascii="Times New Roman" w:hAnsi="Times New Roman"/>
          <w:sz w:val="24"/>
          <w:szCs w:val="24"/>
        </w:rPr>
        <w:t>. As variáveis selecionadas são esperança de vida ao nascer, taxa de fecundidade total, mortalidade infantil, mortalidade até 5 anos de idade, razão de dependência, probabilidade de sobrevivência até 40 anos, probabilidade de sobrevivência até 60 anos, taxa de envelhecimento e população total. Com a análise de componentes principais</w:t>
      </w:r>
      <w:ins w:id="35" w:author="Unknown Author" w:date="2016-06-09T13:02:00Z">
        <w:r>
          <w:rPr>
            <w:rFonts w:cs="Times New Roman" w:ascii="Times New Roman" w:hAnsi="Times New Roman"/>
            <w:sz w:val="24"/>
            <w:szCs w:val="24"/>
          </w:rPr>
          <w:t>,</w:t>
        </w:r>
      </w:ins>
      <w:r>
        <w:rPr>
          <w:rFonts w:cs="Times New Roman" w:ascii="Times New Roman" w:hAnsi="Times New Roman"/>
          <w:sz w:val="24"/>
          <w:szCs w:val="24"/>
        </w:rPr>
        <w:t xml:space="preserve"> o conjunto das variáveis originais correlacionadas entre si </w:t>
      </w:r>
      <w:del w:id="36" w:author="Unknown Author" w:date="2016-06-09T13:02:00Z">
        <w:r>
          <w:rPr>
            <w:rFonts w:cs="Times New Roman" w:ascii="Times New Roman" w:hAnsi="Times New Roman"/>
            <w:sz w:val="24"/>
            <w:szCs w:val="24"/>
          </w:rPr>
          <w:delText>será</w:delText>
        </w:r>
      </w:del>
      <w:ins w:id="37" w:author="Unknown Author" w:date="2016-06-09T13:02:00Z">
        <w:r>
          <w:rPr>
            <w:rFonts w:cs="Times New Roman" w:ascii="Times New Roman" w:hAnsi="Times New Roman"/>
            <w:sz w:val="24"/>
            <w:szCs w:val="24"/>
          </w:rPr>
          <w:t>é</w:t>
        </w:r>
      </w:ins>
      <w:r>
        <w:rPr>
          <w:rFonts w:cs="Times New Roman" w:ascii="Times New Roman" w:hAnsi="Times New Roman"/>
          <w:sz w:val="24"/>
          <w:szCs w:val="24"/>
        </w:rPr>
        <w:t xml:space="preserve"> reduzido a um novo conjunto de variáveis, os componentes principais, não correlacionadas. Em seguida, s</w:t>
      </w:r>
      <w:del w:id="38" w:author="Unknown Author" w:date="2016-06-09T13:03:00Z">
        <w:r>
          <w:rPr>
            <w:rFonts w:cs="Times New Roman" w:ascii="Times New Roman" w:hAnsi="Times New Roman"/>
            <w:sz w:val="24"/>
            <w:szCs w:val="24"/>
          </w:rPr>
          <w:delText>er</w:delText>
        </w:r>
      </w:del>
      <w:r>
        <w:rPr>
          <w:rFonts w:cs="Times New Roman" w:ascii="Times New Roman" w:hAnsi="Times New Roman"/>
          <w:sz w:val="24"/>
          <w:szCs w:val="24"/>
        </w:rPr>
        <w:t xml:space="preserve">ão aplicados </w:t>
      </w:r>
      <w:del w:id="39" w:author="Unknown Author" w:date="2016-06-09T13:03:00Z">
        <w:r>
          <w:rPr>
            <w:rFonts w:cs="Times New Roman" w:ascii="Times New Roman" w:hAnsi="Times New Roman"/>
            <w:sz w:val="24"/>
            <w:szCs w:val="24"/>
          </w:rPr>
          <w:delText xml:space="preserve">os </w:delText>
        </w:r>
      </w:del>
      <w:r>
        <w:rPr>
          <w:rFonts w:cs="Times New Roman" w:ascii="Times New Roman" w:hAnsi="Times New Roman"/>
          <w:sz w:val="24"/>
          <w:szCs w:val="24"/>
        </w:rPr>
        <w:t>métodos</w:t>
      </w:r>
      <w:ins w:id="40" w:author="Unknown Author" w:date="2016-06-09T13:03:00Z">
        <w:r>
          <w:rPr>
            <w:rFonts w:cs="Times New Roman" w:ascii="Times New Roman" w:hAnsi="Times New Roman"/>
            <w:sz w:val="24"/>
            <w:szCs w:val="24"/>
          </w:rPr>
          <w:t xml:space="preserve"> </w:t>
        </w:r>
      </w:ins>
      <w:ins w:id="41" w:author="Unknown Author" w:date="2016-06-09T13:03:00Z">
        <w:r>
          <w:rPr>
            <w:rFonts w:cs="Times New Roman" w:ascii="Times New Roman" w:hAnsi="Times New Roman"/>
            <w:sz w:val="24"/>
            <w:szCs w:val="24"/>
          </w:rPr>
          <w:t>hierárquicos e não hierárquicos</w:t>
        </w:r>
      </w:ins>
      <w:r>
        <w:rPr>
          <w:rFonts w:cs="Times New Roman" w:ascii="Times New Roman" w:hAnsi="Times New Roman"/>
          <w:sz w:val="24"/>
          <w:szCs w:val="24"/>
        </w:rPr>
        <w:t xml:space="preserve"> </w:t>
      </w:r>
      <w:ins w:id="42" w:author="Unknown Author" w:date="2016-06-09T13:03:00Z">
        <w:r>
          <w:rPr>
            <w:rFonts w:cs="Times New Roman" w:ascii="Times New Roman" w:hAnsi="Times New Roman"/>
            <w:sz w:val="24"/>
            <w:szCs w:val="24"/>
          </w:rPr>
          <w:t>de agrupamento</w:t>
        </w:r>
      </w:ins>
      <w:ins w:id="43" w:author="Unknown Author" w:date="2016-06-09T13:04:00Z">
        <w:r>
          <w:rPr>
            <w:rFonts w:cs="Times New Roman" w:ascii="Times New Roman" w:hAnsi="Times New Roman"/>
            <w:sz w:val="24"/>
            <w:szCs w:val="24"/>
          </w:rPr>
          <w:t xml:space="preserve"> (p.ex., </w:t>
        </w:r>
      </w:ins>
      <w:del w:id="44" w:author="Unknown Author" w:date="2016-06-09T13:04:00Z">
        <w:r>
          <w:rPr>
            <w:rFonts w:cs="Times New Roman" w:ascii="Times New Roman" w:hAnsi="Times New Roman"/>
            <w:sz w:val="24"/>
            <w:szCs w:val="24"/>
          </w:rPr>
          <w:delText xml:space="preserve">de </w:delText>
        </w:r>
      </w:del>
      <w:r>
        <w:rPr>
          <w:rFonts w:cs="Times New Roman" w:ascii="Times New Roman" w:hAnsi="Times New Roman"/>
          <w:sz w:val="24"/>
          <w:szCs w:val="24"/>
        </w:rPr>
        <w:t>Ward e k-médias</w:t>
      </w:r>
      <w:ins w:id="45" w:author="Unknown Author" w:date="2016-06-09T13:04:00Z">
        <w:r>
          <w:rPr>
            <w:rFonts w:cs="Times New Roman" w:ascii="Times New Roman" w:hAnsi="Times New Roman"/>
            <w:sz w:val="24"/>
            <w:szCs w:val="24"/>
          </w:rPr>
          <w:t>)</w:t>
        </w:r>
      </w:ins>
      <w:r>
        <w:rPr>
          <w:rFonts w:cs="Times New Roman" w:ascii="Times New Roman" w:hAnsi="Times New Roman"/>
          <w:sz w:val="24"/>
          <w:szCs w:val="24"/>
        </w:rPr>
        <w:t xml:space="preserve"> para identificar os grupos de municípios com características semelhantes. No </w:t>
      </w:r>
      <w:ins w:id="46" w:author="Unknown Author" w:date="2016-06-09T13:04:00Z">
        <w:r>
          <w:rPr>
            <w:rFonts w:cs="Times New Roman" w:ascii="Times New Roman" w:hAnsi="Times New Roman"/>
            <w:sz w:val="24"/>
            <w:szCs w:val="24"/>
          </w:rPr>
          <w:t>caso do  método das k-médias</w:t>
        </w:r>
      </w:ins>
      <w:del w:id="47" w:author="Unknown Author" w:date="2016-06-09T13:04:00Z">
        <w:r>
          <w:rPr>
            <w:rFonts w:cs="Times New Roman" w:ascii="Times New Roman" w:hAnsi="Times New Roman"/>
            <w:sz w:val="24"/>
            <w:szCs w:val="24"/>
          </w:rPr>
          <w:delText>entanto</w:delText>
        </w:r>
      </w:del>
      <w:r>
        <w:rPr>
          <w:rFonts w:cs="Times New Roman" w:ascii="Times New Roman" w:hAnsi="Times New Roman"/>
          <w:sz w:val="24"/>
          <w:szCs w:val="24"/>
        </w:rPr>
        <w:t xml:space="preserve">, </w:t>
      </w:r>
      <w:del w:id="48" w:author="Unknown Author" w:date="2016-06-09T13:04:00Z">
        <w:r>
          <w:rPr>
            <w:rFonts w:cs="Times New Roman" w:ascii="Times New Roman" w:hAnsi="Times New Roman"/>
            <w:sz w:val="24"/>
            <w:szCs w:val="24"/>
          </w:rPr>
          <w:delText xml:space="preserve">este método requer que </w:delText>
        </w:r>
      </w:del>
      <w:r>
        <w:rPr>
          <w:rFonts w:cs="Times New Roman" w:ascii="Times New Roman" w:hAnsi="Times New Roman"/>
          <w:sz w:val="24"/>
          <w:szCs w:val="24"/>
        </w:rPr>
        <w:t xml:space="preserve">o número de grupos </w:t>
      </w:r>
      <w:del w:id="49" w:author="Unknown Author" w:date="2016-06-09T13:05:00Z">
        <w:r>
          <w:rPr>
            <w:rFonts w:cs="Times New Roman" w:ascii="Times New Roman" w:hAnsi="Times New Roman"/>
            <w:sz w:val="24"/>
            <w:szCs w:val="24"/>
          </w:rPr>
          <w:delText>seja</w:delText>
        </w:r>
      </w:del>
      <w:ins w:id="50" w:author="Unknown Author" w:date="2016-06-09T13:05:00Z">
        <w:r>
          <w:rPr>
            <w:rFonts w:cs="Times New Roman" w:ascii="Times New Roman" w:hAnsi="Times New Roman"/>
            <w:sz w:val="24"/>
            <w:szCs w:val="24"/>
          </w:rPr>
          <w:t>precisa ser</w:t>
        </w:r>
      </w:ins>
      <w:r>
        <w:rPr>
          <w:rFonts w:cs="Times New Roman" w:ascii="Times New Roman" w:hAnsi="Times New Roman"/>
          <w:sz w:val="24"/>
          <w:szCs w:val="24"/>
        </w:rPr>
        <w:t xml:space="preserve"> definido antes de sua aplicação. Assim, os métodos Pseudo T^2, Pseudo F e estatística GAP s</w:t>
      </w:r>
      <w:del w:id="51" w:author="Unknown Author" w:date="2016-06-09T13:03:00Z">
        <w:r>
          <w:rPr>
            <w:rFonts w:cs="Times New Roman" w:ascii="Times New Roman" w:hAnsi="Times New Roman"/>
            <w:sz w:val="24"/>
            <w:szCs w:val="24"/>
          </w:rPr>
          <w:delText>er</w:delText>
        </w:r>
      </w:del>
      <w:r>
        <w:rPr>
          <w:rFonts w:cs="Times New Roman" w:ascii="Times New Roman" w:hAnsi="Times New Roman"/>
          <w:sz w:val="24"/>
          <w:szCs w:val="24"/>
        </w:rPr>
        <w:t>ão utilizados para definição do número de grupos e verifica</w:t>
      </w:r>
      <w:del w:id="52" w:author="Unknown Author" w:date="2016-06-09T13:05:00Z">
        <w:r>
          <w:rPr>
            <w:rFonts w:cs="Times New Roman" w:ascii="Times New Roman" w:hAnsi="Times New Roman"/>
            <w:sz w:val="24"/>
            <w:szCs w:val="24"/>
          </w:rPr>
          <w:delText>r</w:delText>
        </w:r>
      </w:del>
      <w:r>
        <w:rPr>
          <w:rFonts w:cs="Times New Roman" w:ascii="Times New Roman" w:hAnsi="Times New Roman"/>
          <w:sz w:val="24"/>
          <w:szCs w:val="24"/>
        </w:rPr>
        <w:t>-se</w:t>
      </w:r>
      <w:del w:id="53" w:author="Unknown Author" w:date="2016-06-09T13:05:00Z">
        <w:r>
          <w:rPr>
            <w:rFonts w:cs="Times New Roman" w:ascii="Times New Roman" w:hAnsi="Times New Roman"/>
            <w:sz w:val="24"/>
            <w:szCs w:val="24"/>
          </w:rPr>
          <w:delText>-á</w:delText>
        </w:r>
      </w:del>
      <w:r>
        <w:rPr>
          <w:rFonts w:cs="Times New Roman" w:ascii="Times New Roman" w:hAnsi="Times New Roman"/>
          <w:sz w:val="24"/>
          <w:szCs w:val="24"/>
        </w:rPr>
        <w:t xml:space="preserve"> se, e em quais condições, há convergência entre eles no caso dos dados analisados. Os resultados encontrados mostram como os municípios mineiros estão agrupados em relação às variáveis relacionadas ao envelhecimento populacional e, portanto, é possível identificar padrões nos dados e semelhanças e diferenças entre os municípios no processo de envelhecimento populacional.</w:t>
      </w:r>
    </w:p>
    <w:p>
      <w:pPr>
        <w:pStyle w:val="Normal"/>
        <w:jc w:val="both"/>
        <w:rPr/>
      </w:pPr>
      <w:r>
        <w:rPr>
          <w:rFonts w:cs="Times New Roman" w:ascii="Times New Roman" w:hAnsi="Times New Roman"/>
          <w:sz w:val="24"/>
          <w:szCs w:val="24"/>
        </w:rPr>
        <w:t xml:space="preserve">Palavras-chave: </w:t>
      </w:r>
      <w:ins w:id="54" w:author="Unknown Author" w:date="2016-06-09T13:08:00Z">
        <w:r>
          <w:rPr>
            <w:rFonts w:cs="Times New Roman" w:ascii="Times New Roman" w:hAnsi="Times New Roman"/>
            <w:sz w:val="24"/>
            <w:szCs w:val="24"/>
          </w:rPr>
          <w:t>e</w:t>
        </w:r>
      </w:ins>
      <w:del w:id="55" w:author="Unknown Author" w:date="2016-06-09T13:08:00Z">
        <w:r>
          <w:rPr>
            <w:rFonts w:cs="Times New Roman" w:ascii="Times New Roman" w:hAnsi="Times New Roman"/>
            <w:sz w:val="24"/>
            <w:szCs w:val="24"/>
          </w:rPr>
          <w:delText>E</w:delText>
        </w:r>
      </w:del>
      <w:r>
        <w:rPr>
          <w:rFonts w:cs="Times New Roman" w:ascii="Times New Roman" w:hAnsi="Times New Roman"/>
          <w:sz w:val="24"/>
          <w:szCs w:val="24"/>
        </w:rPr>
        <w:t xml:space="preserve">nvelhecimento, </w:t>
      </w:r>
      <w:ins w:id="56" w:author="Unknown Author" w:date="2016-06-09T13:08:00Z">
        <w:r>
          <w:rPr>
            <w:rFonts w:cs="Times New Roman" w:ascii="Times New Roman" w:hAnsi="Times New Roman"/>
            <w:sz w:val="24"/>
            <w:szCs w:val="24"/>
          </w:rPr>
          <w:t>c</w:t>
        </w:r>
      </w:ins>
      <w:del w:id="57" w:author="Unknown Author" w:date="2016-06-09T13:08:00Z">
        <w:r>
          <w:rPr>
            <w:rFonts w:cs="Times New Roman" w:ascii="Times New Roman" w:hAnsi="Times New Roman"/>
            <w:sz w:val="24"/>
            <w:szCs w:val="24"/>
          </w:rPr>
          <w:delText>C</w:delText>
        </w:r>
      </w:del>
      <w:r>
        <w:rPr>
          <w:rFonts w:cs="Times New Roman" w:ascii="Times New Roman" w:hAnsi="Times New Roman"/>
          <w:sz w:val="24"/>
          <w:szCs w:val="24"/>
        </w:rPr>
        <w:t xml:space="preserve">omponentes </w:t>
      </w:r>
      <w:ins w:id="58" w:author="Unknown Author" w:date="2016-06-09T13:08:00Z">
        <w:r>
          <w:rPr>
            <w:rFonts w:cs="Times New Roman" w:ascii="Times New Roman" w:hAnsi="Times New Roman"/>
            <w:sz w:val="24"/>
            <w:szCs w:val="24"/>
          </w:rPr>
          <w:t>p</w:t>
        </w:r>
      </w:ins>
      <w:del w:id="59" w:author="Unknown Author" w:date="2016-06-09T13:08:00Z">
        <w:r>
          <w:rPr>
            <w:rFonts w:cs="Times New Roman" w:ascii="Times New Roman" w:hAnsi="Times New Roman"/>
            <w:sz w:val="24"/>
            <w:szCs w:val="24"/>
          </w:rPr>
          <w:delText>P</w:delText>
        </w:r>
      </w:del>
      <w:bookmarkStart w:id="0" w:name="_GoBack"/>
      <w:bookmarkEnd w:id="0"/>
      <w:r>
        <w:rPr>
          <w:rFonts w:cs="Times New Roman" w:ascii="Times New Roman" w:hAnsi="Times New Roman"/>
          <w:sz w:val="24"/>
          <w:szCs w:val="24"/>
        </w:rPr>
        <w:t xml:space="preserve">rincipais, </w:t>
      </w:r>
      <w:ins w:id="60" w:author="Unknown Author" w:date="2016-06-09T13:08:00Z">
        <w:r>
          <w:rPr>
            <w:rFonts w:cs="Times New Roman" w:ascii="Times New Roman" w:hAnsi="Times New Roman"/>
            <w:sz w:val="24"/>
            <w:szCs w:val="24"/>
          </w:rPr>
          <w:t>a</w:t>
        </w:r>
      </w:ins>
      <w:del w:id="61" w:author="Unknown Author" w:date="2016-06-09T13:08:00Z">
        <w:r>
          <w:rPr>
            <w:rFonts w:cs="Times New Roman" w:ascii="Times New Roman" w:hAnsi="Times New Roman"/>
            <w:sz w:val="24"/>
            <w:szCs w:val="24"/>
          </w:rPr>
          <w:delText>A</w:delText>
        </w:r>
      </w:del>
      <w:r>
        <w:rPr>
          <w:rFonts w:cs="Times New Roman" w:ascii="Times New Roman" w:hAnsi="Times New Roman"/>
          <w:sz w:val="24"/>
          <w:szCs w:val="24"/>
        </w:rPr>
        <w:t xml:space="preserve">nálise de </w:t>
      </w:r>
      <w:ins w:id="62" w:author="Unknown Author" w:date="2016-06-09T13:08:00Z">
        <w:r>
          <w:rPr>
            <w:rFonts w:cs="Times New Roman" w:ascii="Times New Roman" w:hAnsi="Times New Roman"/>
            <w:sz w:val="24"/>
            <w:szCs w:val="24"/>
          </w:rPr>
          <w:t>a</w:t>
        </w:r>
      </w:ins>
      <w:del w:id="63" w:author="Unknown Author" w:date="2016-06-09T13:08:00Z">
        <w:r>
          <w:rPr>
            <w:rFonts w:cs="Times New Roman" w:ascii="Times New Roman" w:hAnsi="Times New Roman"/>
            <w:sz w:val="24"/>
            <w:szCs w:val="24"/>
          </w:rPr>
          <w:delText>A</w:delText>
        </w:r>
      </w:del>
      <w:r>
        <w:rPr>
          <w:rFonts w:cs="Times New Roman" w:ascii="Times New Roman" w:hAnsi="Times New Roman"/>
          <w:sz w:val="24"/>
          <w:szCs w:val="24"/>
        </w:rPr>
        <w:t>grupamento.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both"/>
        <w:rPr/>
      </w:pPr>
      <w:r>
        <w:rPr>
          <w:rFonts w:cs="Times New Roman" w:ascii="Times New Roman" w:hAnsi="Times New Roman"/>
          <w:sz w:val="24"/>
          <w:szCs w:val="24"/>
        </w:rPr>
        <w:t>.</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trackRevision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72D1-ACC1-44C5-A991-ABD6E216A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LibreOffice/5.1.3.2$Linux_X86_64 LibreOffice_project/10m0$Build-2</Application>
  <Pages>1</Pages>
  <Words>339</Words>
  <Characters>2074</Characters>
  <CharactersWithSpaces>2410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2016-06-08T18:47:00Z</dcterms:created>
  <dc:creator>Larissa</dc:creator>
  <dc:description/>
  <dc:language>pt-BR</dc:language>
  <cp:lastModifiedBy/>
  <dcterms:modified xsi:type="dcterms:W3CDTF">2016-06-09T13:08:28Z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